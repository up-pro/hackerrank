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456B5" w14:textId="77777777" w:rsidR="008B2037" w:rsidRDefault="000A26CE" w:rsidP="000A26CE">
      <w:pPr>
        <w:pStyle w:val="Heading1"/>
      </w:pPr>
      <w:r>
        <w:t>Java: Braces</w:t>
      </w:r>
    </w:p>
    <w:p w14:paraId="269F41AC" w14:textId="77777777" w:rsidR="000A26CE" w:rsidRDefault="000A26CE" w:rsidP="000A26CE">
      <w:r>
        <w:rPr>
          <w:noProof/>
        </w:rPr>
        <w:drawing>
          <wp:inline distT="0" distB="0" distL="0" distR="0" wp14:anchorId="7D3D2483" wp14:editId="2DAEAFF3">
            <wp:extent cx="5943600" cy="633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27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*;</w:t>
      </w:r>
      <w:proofErr w:type="gramEnd"/>
    </w:p>
    <w:p w14:paraId="17479D9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74FFE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Parser {</w:t>
      </w:r>
    </w:p>
    <w:p w14:paraId="7089D8D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s) {</w:t>
      </w:r>
      <w:proofErr w:type="gramEnd"/>
    </w:p>
    <w:p w14:paraId="734FC7F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Stack&lt;Character&gt; stack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Stack&lt;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&gt;();</w:t>
      </w:r>
      <w:proofErr w:type="gramEnd"/>
    </w:p>
    <w:p w14:paraId="56B6C98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3D5F5EC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c :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s.toCharArray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  <w:proofErr w:type="gramEnd"/>
    </w:p>
    <w:p w14:paraId="0EC3940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c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0123F3D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stack.push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(c);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Push opening brackets to the stack</w:t>
      </w:r>
    </w:p>
    <w:p w14:paraId="5710BC3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}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'}'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c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8112E2C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Check if the stack is empty or the top does not match</w:t>
      </w:r>
    </w:p>
    <w:p w14:paraId="06252B3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stack.isEmpty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() |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| !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isValidPair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stack.peek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(), c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  <w:proofErr w:type="gramEnd"/>
    </w:p>
    <w:p w14:paraId="5AF6F58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"false</w:t>
      </w:r>
      <w:proofErr w:type="gramStart"/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proofErr w:type="gramEnd"/>
    </w:p>
    <w:p w14:paraId="4F35359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}</w:t>
      </w:r>
    </w:p>
    <w:p w14:paraId="4756F3D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stack.pop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Pop the matched opening bracket</w:t>
      </w:r>
    </w:p>
    <w:p w14:paraId="6DD5929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35648A2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6D1422E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388AD42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If stack is empty, it's balanced, otherwise not</w:t>
      </w:r>
    </w:p>
    <w:p w14:paraId="40F8A71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stack.isEmpty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?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"true</w:t>
      </w:r>
      <w:proofErr w:type="gramStart"/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"false</w:t>
      </w:r>
      <w:proofErr w:type="gramStart"/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proofErr w:type="gramEnd"/>
    </w:p>
    <w:p w14:paraId="1E2E100B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682A39C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F87C7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Helper method to check if the pair of brackets are valid</w:t>
      </w:r>
    </w:p>
    <w:p w14:paraId="75CA9E0A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isValidPair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opening,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closing) {</w:t>
      </w:r>
      <w:proofErr w:type="gramEnd"/>
    </w:p>
    <w:p w14:paraId="791DDF2A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(opening =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'{</w:t>
      </w:r>
      <w:proofErr w:type="gramEnd"/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closing =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'}</w:t>
      </w:r>
      <w:proofErr w:type="gramEnd"/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|| (opening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closing == 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0A07401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5331EF72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DBBBA6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EA36DD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6547A06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main(String[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proofErr w:type="gramEnd"/>
    </w:p>
    <w:p w14:paraId="07E0E99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Parser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parser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Parser();</w:t>
      </w:r>
      <w:proofErr w:type="gramEnd"/>
    </w:p>
    <w:p w14:paraId="5A6DB70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Scanner in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System.in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3E13160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D40005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in.hasNext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  <w:proofErr w:type="gramEnd"/>
    </w:p>
    <w:p w14:paraId="1B5B3ED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parser.isBalanced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in.next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1685869C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1B89C85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0FD892B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in.close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02825FA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5E9BB72C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16CEED5A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74626D" w14:textId="77777777" w:rsidR="000A26CE" w:rsidRDefault="000A26CE" w:rsidP="000A26CE"/>
    <w:p w14:paraId="5AF0A312" w14:textId="77777777" w:rsidR="000A26CE" w:rsidRDefault="000A26CE" w:rsidP="000A26CE">
      <w:pPr>
        <w:pStyle w:val="Heading1"/>
      </w:pPr>
      <w:r>
        <w:lastRenderedPageBreak/>
        <w:t>Java: Multi Sum</w:t>
      </w:r>
    </w:p>
    <w:p w14:paraId="5CACE193" w14:textId="77777777" w:rsidR="000A26CE" w:rsidRDefault="000A26CE" w:rsidP="000A26CE">
      <w:r>
        <w:rPr>
          <w:noProof/>
        </w:rPr>
        <w:drawing>
          <wp:inline distT="0" distB="0" distL="0" distR="0" wp14:anchorId="21A0C895" wp14:editId="303BC4A9">
            <wp:extent cx="5943600" cy="616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DCA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java.io.*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8F042F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*;</w:t>
      </w:r>
      <w:proofErr w:type="gramEnd"/>
    </w:p>
    <w:p w14:paraId="6446163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FCEE19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*;</w:t>
      </w:r>
      <w:proofErr w:type="gramEnd"/>
    </w:p>
    <w:p w14:paraId="6EB16519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regex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6806B0B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7973B52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Arithmetic {</w:t>
      </w:r>
    </w:p>
    <w:p w14:paraId="6FCB86B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14:paraId="6DFBF0B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Method to sum Integer array</w:t>
      </w:r>
    </w:p>
    <w:p w14:paraId="754EC5B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Integer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sum(Integer[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ints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proofErr w:type="gramEnd"/>
    </w:p>
    <w:p w14:paraId="6A04F07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 = </w:t>
      </w:r>
      <w:proofErr w:type="gramStart"/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proofErr w:type="gramEnd"/>
    </w:p>
    <w:p w14:paraId="5A89514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(Integer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num :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ints) {</w:t>
      </w:r>
      <w:proofErr w:type="gramEnd"/>
    </w:p>
    <w:p w14:paraId="6100FBE5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total +=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num;</w:t>
      </w:r>
      <w:proofErr w:type="gramEnd"/>
    </w:p>
    <w:p w14:paraId="7DCC62D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24F9E752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total;</w:t>
      </w:r>
      <w:proofErr w:type="gramEnd"/>
    </w:p>
    <w:p w14:paraId="222BF44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0B4635B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864CC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Method to concatenate String array</w:t>
      </w:r>
    </w:p>
    <w:p w14:paraId="7E3C055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sum(String[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strs) {</w:t>
      </w:r>
      <w:proofErr w:type="gramEnd"/>
    </w:p>
    <w:p w14:paraId="5FA6E54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StringBuilder result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StringBuilder();</w:t>
      </w:r>
      <w:proofErr w:type="gramEnd"/>
    </w:p>
    <w:p w14:paraId="20B5BD11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(String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str :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strs) {</w:t>
      </w:r>
      <w:proofErr w:type="gramEnd"/>
    </w:p>
    <w:p w14:paraId="7722EF7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result.append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(str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1249B49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30A1271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result.toString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3166A12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49426882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13B0144D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0795FA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6F11870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14:paraId="0E756D3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[] )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Exception {</w:t>
      </w:r>
    </w:p>
    <w:p w14:paraId="49EB727B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Arithmetic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arithmetic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Arithmetic();</w:t>
      </w:r>
      <w:proofErr w:type="gramEnd"/>
    </w:p>
    <w:p w14:paraId="6893A58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34346BB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Scanner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System.in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46FD170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 line =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sc.nextLine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76683523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values =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line.split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A26C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16CB844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9DE49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check if it's an Integer array</w:t>
      </w:r>
    </w:p>
    <w:p w14:paraId="7C5858E9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6457E8D7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values[</w:t>
      </w:r>
      <w:proofErr w:type="gramEnd"/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1B8C663C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3AD560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Convert string array to Integer array</w:t>
      </w:r>
    </w:p>
    <w:p w14:paraId="1018ABF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Integer[</w:t>
      </w:r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ia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Integer[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values.length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  <w:proofErr w:type="gramEnd"/>
    </w:p>
    <w:p w14:paraId="1D896EA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values.length</w:t>
      </w:r>
      <w:proofErr w:type="spellEnd"/>
      <w:proofErr w:type="gram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+) {</w:t>
      </w:r>
      <w:proofErr w:type="gramEnd"/>
    </w:p>
    <w:p w14:paraId="3C66F3A8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ia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(values[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549E3897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54EDDA69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Call the sum method for Integer array</w:t>
      </w:r>
    </w:p>
    <w:p w14:paraId="43E0DB04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arithmetic.sum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ia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243EFF5F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0A26CE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NumberFormatException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nfe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FD7ADF7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If it's not an Integer array, treat it as a String array</w:t>
      </w:r>
    </w:p>
    <w:p w14:paraId="30399707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A26CE">
        <w:rPr>
          <w:rFonts w:ascii="Courier New" w:eastAsia="Times New Roman" w:hAnsi="Courier New" w:cs="Courier New"/>
          <w:color w:val="137C36"/>
          <w:sz w:val="23"/>
          <w:szCs w:val="23"/>
        </w:rPr>
        <w:t>// Call the sum method for String array</w:t>
      </w:r>
    </w:p>
    <w:p w14:paraId="2C63A729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arithmetic.sum</w:t>
      </w:r>
      <w:proofErr w:type="spellEnd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(values)</w:t>
      </w:r>
      <w:proofErr w:type="gramStart"/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06108B8B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43C5F716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1CA4EB8C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26C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DED2A8E" w14:textId="77777777" w:rsidR="000A26CE" w:rsidRPr="000A26CE" w:rsidRDefault="000A26CE" w:rsidP="000A26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867B7B" w14:textId="77777777" w:rsidR="000A26CE" w:rsidRDefault="000A26CE" w:rsidP="000A26CE">
      <w:pPr>
        <w:pStyle w:val="Heading1"/>
      </w:pPr>
      <w:r>
        <w:t>Java: Static Analysis</w:t>
      </w:r>
    </w:p>
    <w:p w14:paraId="583BD4C1" w14:textId="77777777" w:rsidR="000A26CE" w:rsidRDefault="000A26CE" w:rsidP="000A26CE">
      <w:r>
        <w:rPr>
          <w:noProof/>
        </w:rPr>
        <w:drawing>
          <wp:inline distT="0" distB="0" distL="0" distR="0" wp14:anchorId="7FF45AA3" wp14:editId="5C4617D9">
            <wp:extent cx="4438650" cy="615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DD5D" w14:textId="77777777" w:rsidR="000A26CE" w:rsidRDefault="000A26CE" w:rsidP="000A26CE">
      <w:pPr>
        <w:pStyle w:val="Heading1"/>
      </w:pPr>
      <w:r>
        <w:lastRenderedPageBreak/>
        <w:t>Value After Bitmask</w:t>
      </w:r>
    </w:p>
    <w:p w14:paraId="4E01E5D1" w14:textId="77777777" w:rsidR="000A26CE" w:rsidRDefault="000A26CE" w:rsidP="000A26CE">
      <w:r>
        <w:rPr>
          <w:noProof/>
        </w:rPr>
        <w:drawing>
          <wp:inline distT="0" distB="0" distL="0" distR="0" wp14:anchorId="080DCAC2" wp14:editId="14282FAC">
            <wp:extent cx="455295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322" w14:textId="77777777" w:rsidR="000A26CE" w:rsidRDefault="000A26CE" w:rsidP="000A26CE">
      <w:pPr>
        <w:pStyle w:val="Heading1"/>
      </w:pPr>
      <w:r>
        <w:lastRenderedPageBreak/>
        <w:t>Which of the following is not a correct way of commenting?</w:t>
      </w:r>
    </w:p>
    <w:p w14:paraId="0A19F1E3" w14:textId="77777777" w:rsidR="000A26CE" w:rsidRDefault="000A26CE" w:rsidP="000A26CE">
      <w:r>
        <w:rPr>
          <w:noProof/>
        </w:rPr>
        <w:drawing>
          <wp:inline distT="0" distB="0" distL="0" distR="0" wp14:anchorId="64B99FFD" wp14:editId="403BAA31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F79" w14:textId="77777777" w:rsidR="000A26CE" w:rsidRDefault="000A26CE" w:rsidP="000A26CE">
      <w:pPr>
        <w:pStyle w:val="Heading1"/>
      </w:pPr>
      <w:r>
        <w:lastRenderedPageBreak/>
        <w:t>Java: Threads – Static Analysis</w:t>
      </w:r>
    </w:p>
    <w:p w14:paraId="4DCCCCAA" w14:textId="77777777" w:rsidR="000A26CE" w:rsidRDefault="000A26CE" w:rsidP="000A26CE">
      <w:r>
        <w:rPr>
          <w:noProof/>
        </w:rPr>
        <w:lastRenderedPageBreak/>
        <w:drawing>
          <wp:inline distT="0" distB="0" distL="0" distR="0" wp14:anchorId="4BFCE840" wp14:editId="4066BFE8">
            <wp:extent cx="409130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28E2" w14:textId="31F9E78F" w:rsidR="0002405F" w:rsidRDefault="000A26CE" w:rsidP="000A26CE">
      <w:pPr>
        <w:rPr>
          <w:ins w:id="0" w:author="Atsuo Koizumi" w:date="2025-03-31T05:42:00Z" w16du:dateUtc="2025-03-31T10:42:00Z"/>
        </w:rPr>
      </w:pPr>
      <w:r>
        <w:rPr>
          <w:noProof/>
        </w:rPr>
        <w:lastRenderedPageBreak/>
        <w:drawing>
          <wp:inline distT="0" distB="0" distL="0" distR="0" wp14:anchorId="40DD0D42" wp14:editId="7B527EFB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73C1" w14:textId="0B947859" w:rsidR="0002405F" w:rsidRDefault="0002405F" w:rsidP="0002405F">
      <w:pPr>
        <w:pStyle w:val="Heading1"/>
        <w:rPr>
          <w:ins w:id="1" w:author="Atsuo Koizumi" w:date="2025-03-31T05:44:00Z" w16du:dateUtc="2025-03-31T10:44:00Z"/>
          <w:color w:val="auto"/>
        </w:rPr>
      </w:pPr>
      <w:ins w:id="2" w:author="Atsuo Koizumi" w:date="2025-03-31T05:42:00Z" w16du:dateUtc="2025-03-31T10:42:00Z">
        <w:r w:rsidRPr="0002405F">
          <w:rPr>
            <w:color w:val="auto"/>
            <w:rPrChange w:id="3" w:author="Atsuo Koizumi" w:date="2025-03-31T05:43:00Z" w16du:dateUtc="2025-03-31T10:43:00Z">
              <w:rPr/>
            </w:rPrChange>
          </w:rPr>
          <w:lastRenderedPageBreak/>
          <w:t>Java: The Adder</w:t>
        </w:r>
      </w:ins>
      <w:ins w:id="4" w:author="Atsuo Koizumi" w:date="2025-03-31T05:43:00Z" w16du:dateUtc="2025-03-31T10:43:00Z">
        <w:r w:rsidRPr="0002405F">
          <w:rPr>
            <w:color w:val="auto"/>
            <w:rPrChange w:id="5" w:author="Atsuo Koizumi" w:date="2025-03-31T05:43:00Z" w16du:dateUtc="2025-03-31T10:43:00Z">
              <w:rPr/>
            </w:rPrChange>
          </w:rPr>
          <w:t xml:space="preserve"> Class</w:t>
        </w:r>
      </w:ins>
    </w:p>
    <w:p w14:paraId="361F13F0" w14:textId="57466160" w:rsidR="0002405F" w:rsidRDefault="0002405F" w:rsidP="0002405F">
      <w:pPr>
        <w:rPr>
          <w:ins w:id="6" w:author="Atsuo Koizumi" w:date="2025-03-31T05:46:00Z" w16du:dateUtc="2025-03-31T10:46:00Z"/>
        </w:rPr>
      </w:pPr>
      <w:ins w:id="7" w:author="Atsuo Koizumi" w:date="2025-03-31T05:45:00Z" w16du:dateUtc="2025-03-31T10:45:00Z">
        <w:r w:rsidRPr="0002405F">
          <w:lastRenderedPageBreak/>
          <w:drawing>
            <wp:inline distT="0" distB="0" distL="0" distR="0" wp14:anchorId="42128BFF" wp14:editId="5C919398">
              <wp:extent cx="5246370" cy="8229600"/>
              <wp:effectExtent l="0" t="0" r="0" b="0"/>
              <wp:docPr id="39210221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2102218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6370" cy="822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28BB20" w14:textId="77777777" w:rsidR="0002405F" w:rsidRPr="0002405F" w:rsidRDefault="0002405F" w:rsidP="0002405F">
      <w:pPr>
        <w:rPr>
          <w:ins w:id="8" w:author="Atsuo Koizumi" w:date="2025-03-31T05:46:00Z"/>
        </w:rPr>
      </w:pPr>
      <w:ins w:id="9" w:author="Atsuo Koizumi" w:date="2025-03-31T05:46:00Z">
        <w:r w:rsidRPr="0002405F">
          <w:lastRenderedPageBreak/>
          <w:t xml:space="preserve">import </w:t>
        </w:r>
        <w:proofErr w:type="spellStart"/>
        <w:proofErr w:type="gramStart"/>
        <w:r w:rsidRPr="0002405F">
          <w:t>java.util</w:t>
        </w:r>
        <w:proofErr w:type="gramEnd"/>
        <w:r w:rsidRPr="0002405F">
          <w:t>.</w:t>
        </w:r>
        <w:proofErr w:type="gramStart"/>
        <w:r w:rsidRPr="0002405F">
          <w:t>Scanner</w:t>
        </w:r>
        <w:proofErr w:type="spellEnd"/>
        <w:r w:rsidRPr="0002405F">
          <w:t>;</w:t>
        </w:r>
        <w:proofErr w:type="gramEnd"/>
      </w:ins>
    </w:p>
    <w:p w14:paraId="609F70CC" w14:textId="77777777" w:rsidR="0002405F" w:rsidRPr="0002405F" w:rsidRDefault="0002405F" w:rsidP="0002405F">
      <w:pPr>
        <w:rPr>
          <w:ins w:id="10" w:author="Atsuo Koizumi" w:date="2025-03-31T05:46:00Z"/>
        </w:rPr>
      </w:pPr>
    </w:p>
    <w:p w14:paraId="5FB72876" w14:textId="77777777" w:rsidR="0002405F" w:rsidRPr="0002405F" w:rsidRDefault="0002405F" w:rsidP="0002405F">
      <w:pPr>
        <w:rPr>
          <w:ins w:id="11" w:author="Atsuo Koizumi" w:date="2025-03-31T05:46:00Z"/>
        </w:rPr>
      </w:pPr>
      <w:ins w:id="12" w:author="Atsuo Koizumi" w:date="2025-03-31T05:46:00Z">
        <w:r w:rsidRPr="0002405F">
          <w:t>abstract class Calculator {</w:t>
        </w:r>
      </w:ins>
    </w:p>
    <w:p w14:paraId="1098155B" w14:textId="77777777" w:rsidR="0002405F" w:rsidRPr="0002405F" w:rsidRDefault="0002405F" w:rsidP="0002405F">
      <w:pPr>
        <w:rPr>
          <w:ins w:id="13" w:author="Atsuo Koizumi" w:date="2025-03-31T05:46:00Z"/>
        </w:rPr>
      </w:pPr>
      <w:ins w:id="14" w:author="Atsuo Koizumi" w:date="2025-03-31T05:46:00Z">
        <w:r w:rsidRPr="0002405F">
          <w:t xml:space="preserve">    abstract int </w:t>
        </w:r>
        <w:proofErr w:type="gramStart"/>
        <w:r w:rsidRPr="0002405F">
          <w:t>add(</w:t>
        </w:r>
        <w:proofErr w:type="gramEnd"/>
        <w:r w:rsidRPr="0002405F">
          <w:t>int a, int b</w:t>
        </w:r>
        <w:proofErr w:type="gramStart"/>
        <w:r w:rsidRPr="0002405F">
          <w:t>);</w:t>
        </w:r>
        <w:proofErr w:type="gramEnd"/>
      </w:ins>
    </w:p>
    <w:p w14:paraId="3577F969" w14:textId="77777777" w:rsidR="0002405F" w:rsidRPr="0002405F" w:rsidRDefault="0002405F" w:rsidP="0002405F">
      <w:pPr>
        <w:rPr>
          <w:ins w:id="15" w:author="Atsuo Koizumi" w:date="2025-03-31T05:46:00Z"/>
        </w:rPr>
      </w:pPr>
      <w:ins w:id="16" w:author="Atsuo Koizumi" w:date="2025-03-31T05:46:00Z">
        <w:r w:rsidRPr="0002405F">
          <w:t>}</w:t>
        </w:r>
      </w:ins>
    </w:p>
    <w:p w14:paraId="56A7F135" w14:textId="77777777" w:rsidR="0002405F" w:rsidRPr="0002405F" w:rsidRDefault="0002405F" w:rsidP="0002405F">
      <w:pPr>
        <w:rPr>
          <w:ins w:id="17" w:author="Atsuo Koizumi" w:date="2025-03-31T05:46:00Z"/>
        </w:rPr>
      </w:pPr>
    </w:p>
    <w:p w14:paraId="03DD63B6" w14:textId="77777777" w:rsidR="0002405F" w:rsidRPr="0002405F" w:rsidRDefault="0002405F" w:rsidP="0002405F">
      <w:pPr>
        <w:rPr>
          <w:ins w:id="18" w:author="Atsuo Koizumi" w:date="2025-03-31T05:46:00Z"/>
        </w:rPr>
      </w:pPr>
      <w:ins w:id="19" w:author="Atsuo Koizumi" w:date="2025-03-31T05:46:00Z">
        <w:r w:rsidRPr="0002405F">
          <w:t>// Adder class inherits from Calculator and implements the add method</w:t>
        </w:r>
      </w:ins>
    </w:p>
    <w:p w14:paraId="5F46EE58" w14:textId="77777777" w:rsidR="0002405F" w:rsidRPr="0002405F" w:rsidRDefault="0002405F" w:rsidP="0002405F">
      <w:pPr>
        <w:rPr>
          <w:ins w:id="20" w:author="Atsuo Koizumi" w:date="2025-03-31T05:46:00Z"/>
        </w:rPr>
      </w:pPr>
      <w:ins w:id="21" w:author="Atsuo Koizumi" w:date="2025-03-31T05:46:00Z">
        <w:r w:rsidRPr="0002405F">
          <w:t>class Adder extends Calculator {</w:t>
        </w:r>
      </w:ins>
    </w:p>
    <w:p w14:paraId="3F328CC5" w14:textId="77777777" w:rsidR="0002405F" w:rsidRPr="0002405F" w:rsidRDefault="0002405F" w:rsidP="0002405F">
      <w:pPr>
        <w:rPr>
          <w:ins w:id="22" w:author="Atsuo Koizumi" w:date="2025-03-31T05:46:00Z"/>
        </w:rPr>
      </w:pPr>
      <w:ins w:id="23" w:author="Atsuo Koizumi" w:date="2025-03-31T05:46:00Z">
        <w:r w:rsidRPr="0002405F">
          <w:t xml:space="preserve">    </w:t>
        </w:r>
        <w:proofErr w:type="gramStart"/>
        <w:r w:rsidRPr="0002405F">
          <w:t>@Override</w:t>
        </w:r>
        <w:proofErr w:type="gramEnd"/>
      </w:ins>
    </w:p>
    <w:p w14:paraId="114F4380" w14:textId="77777777" w:rsidR="0002405F" w:rsidRPr="0002405F" w:rsidRDefault="0002405F" w:rsidP="0002405F">
      <w:pPr>
        <w:rPr>
          <w:ins w:id="24" w:author="Atsuo Koizumi" w:date="2025-03-31T05:46:00Z"/>
        </w:rPr>
      </w:pPr>
      <w:ins w:id="25" w:author="Atsuo Koizumi" w:date="2025-03-31T05:46:00Z">
        <w:r w:rsidRPr="0002405F">
          <w:t xml:space="preserve">    public int </w:t>
        </w:r>
        <w:proofErr w:type="gramStart"/>
        <w:r w:rsidRPr="0002405F">
          <w:t>add(</w:t>
        </w:r>
        <w:proofErr w:type="gramEnd"/>
        <w:r w:rsidRPr="0002405F">
          <w:t xml:space="preserve">int a, int </w:t>
        </w:r>
        <w:proofErr w:type="gramStart"/>
        <w:r w:rsidRPr="0002405F">
          <w:t>b) {</w:t>
        </w:r>
        <w:proofErr w:type="gramEnd"/>
      </w:ins>
    </w:p>
    <w:p w14:paraId="28DD487D" w14:textId="77777777" w:rsidR="0002405F" w:rsidRPr="0002405F" w:rsidRDefault="0002405F" w:rsidP="0002405F">
      <w:pPr>
        <w:rPr>
          <w:ins w:id="26" w:author="Atsuo Koizumi" w:date="2025-03-31T05:46:00Z"/>
        </w:rPr>
      </w:pPr>
      <w:ins w:id="27" w:author="Atsuo Koizumi" w:date="2025-03-31T05:46:00Z">
        <w:r w:rsidRPr="0002405F">
          <w:t>        return a + b; // returns the sum of a and b</w:t>
        </w:r>
      </w:ins>
    </w:p>
    <w:p w14:paraId="4C32A5B9" w14:textId="77777777" w:rsidR="0002405F" w:rsidRPr="0002405F" w:rsidRDefault="0002405F" w:rsidP="0002405F">
      <w:pPr>
        <w:rPr>
          <w:ins w:id="28" w:author="Atsuo Koizumi" w:date="2025-03-31T05:46:00Z"/>
        </w:rPr>
      </w:pPr>
      <w:ins w:id="29" w:author="Atsuo Koizumi" w:date="2025-03-31T05:46:00Z">
        <w:r w:rsidRPr="0002405F">
          <w:t>    }</w:t>
        </w:r>
      </w:ins>
    </w:p>
    <w:p w14:paraId="4E0C7A88" w14:textId="77777777" w:rsidR="0002405F" w:rsidRPr="0002405F" w:rsidRDefault="0002405F" w:rsidP="0002405F">
      <w:pPr>
        <w:rPr>
          <w:ins w:id="30" w:author="Atsuo Koizumi" w:date="2025-03-31T05:46:00Z"/>
        </w:rPr>
      </w:pPr>
      <w:ins w:id="31" w:author="Atsuo Koizumi" w:date="2025-03-31T05:46:00Z">
        <w:r w:rsidRPr="0002405F">
          <w:t>}</w:t>
        </w:r>
      </w:ins>
    </w:p>
    <w:p w14:paraId="4FC58274" w14:textId="77777777" w:rsidR="0002405F" w:rsidRPr="0002405F" w:rsidRDefault="0002405F" w:rsidP="0002405F">
      <w:pPr>
        <w:rPr>
          <w:ins w:id="32" w:author="Atsuo Koizumi" w:date="2025-03-31T05:46:00Z"/>
        </w:rPr>
      </w:pPr>
    </w:p>
    <w:p w14:paraId="672A8E2E" w14:textId="77777777" w:rsidR="0002405F" w:rsidRPr="0002405F" w:rsidRDefault="0002405F" w:rsidP="0002405F">
      <w:pPr>
        <w:rPr>
          <w:ins w:id="33" w:author="Atsuo Koizumi" w:date="2025-03-31T05:46:00Z"/>
        </w:rPr>
      </w:pPr>
      <w:ins w:id="34" w:author="Atsuo Koizumi" w:date="2025-03-31T05:46:00Z">
        <w:r w:rsidRPr="0002405F">
          <w:t>public class Solution {</w:t>
        </w:r>
      </w:ins>
    </w:p>
    <w:p w14:paraId="669D6615" w14:textId="77777777" w:rsidR="0002405F" w:rsidRPr="0002405F" w:rsidRDefault="0002405F" w:rsidP="0002405F">
      <w:pPr>
        <w:rPr>
          <w:ins w:id="35" w:author="Atsuo Koizumi" w:date="2025-03-31T05:46:00Z"/>
        </w:rPr>
      </w:pPr>
      <w:ins w:id="36" w:author="Atsuo Koizumi" w:date="2025-03-31T05:46:00Z">
        <w:r w:rsidRPr="0002405F">
          <w:t xml:space="preserve">    public static void </w:t>
        </w:r>
        <w:proofErr w:type="gramStart"/>
        <w:r w:rsidRPr="0002405F">
          <w:t>main(String[</w:t>
        </w:r>
        <w:proofErr w:type="gramEnd"/>
        <w:r w:rsidRPr="0002405F">
          <w:t xml:space="preserve">] </w:t>
        </w:r>
        <w:proofErr w:type="spellStart"/>
        <w:proofErr w:type="gramStart"/>
        <w:r w:rsidRPr="0002405F">
          <w:t>args</w:t>
        </w:r>
        <w:proofErr w:type="spellEnd"/>
        <w:r w:rsidRPr="0002405F">
          <w:t>) {</w:t>
        </w:r>
        <w:proofErr w:type="gramEnd"/>
      </w:ins>
    </w:p>
    <w:p w14:paraId="3F6218A2" w14:textId="77777777" w:rsidR="0002405F" w:rsidRPr="0002405F" w:rsidRDefault="0002405F" w:rsidP="0002405F">
      <w:pPr>
        <w:rPr>
          <w:ins w:id="37" w:author="Atsuo Koizumi" w:date="2025-03-31T05:46:00Z"/>
        </w:rPr>
      </w:pPr>
      <w:ins w:id="38" w:author="Atsuo Koizumi" w:date="2025-03-31T05:46:00Z">
        <w:r w:rsidRPr="0002405F">
          <w:t xml:space="preserve">        int a, </w:t>
        </w:r>
        <w:proofErr w:type="gramStart"/>
        <w:r w:rsidRPr="0002405F">
          <w:t>b;</w:t>
        </w:r>
        <w:proofErr w:type="gramEnd"/>
      </w:ins>
    </w:p>
    <w:p w14:paraId="3157D2FF" w14:textId="77777777" w:rsidR="0002405F" w:rsidRPr="0002405F" w:rsidRDefault="0002405F" w:rsidP="0002405F">
      <w:pPr>
        <w:rPr>
          <w:ins w:id="39" w:author="Atsuo Koizumi" w:date="2025-03-31T05:46:00Z"/>
        </w:rPr>
      </w:pPr>
      <w:ins w:id="40" w:author="Atsuo Koizumi" w:date="2025-03-31T05:46:00Z">
        <w:r w:rsidRPr="0002405F">
          <w:t xml:space="preserve">        try (Scanner scan = new </w:t>
        </w:r>
        <w:proofErr w:type="gramStart"/>
        <w:r w:rsidRPr="0002405F">
          <w:t>Scanner(</w:t>
        </w:r>
        <w:proofErr w:type="gramEnd"/>
        <w:r w:rsidRPr="0002405F">
          <w:t>System.in)) {</w:t>
        </w:r>
      </w:ins>
    </w:p>
    <w:p w14:paraId="114659CE" w14:textId="77777777" w:rsidR="0002405F" w:rsidRPr="0002405F" w:rsidRDefault="0002405F" w:rsidP="0002405F">
      <w:pPr>
        <w:rPr>
          <w:ins w:id="41" w:author="Atsuo Koizumi" w:date="2025-03-31T05:46:00Z"/>
        </w:rPr>
      </w:pPr>
      <w:ins w:id="42" w:author="Atsuo Koizumi" w:date="2025-03-31T05:46:00Z">
        <w:r w:rsidRPr="0002405F">
          <w:t xml:space="preserve">            a = </w:t>
        </w:r>
        <w:proofErr w:type="spellStart"/>
        <w:proofErr w:type="gramStart"/>
        <w:r w:rsidRPr="0002405F">
          <w:t>scan.nextInt</w:t>
        </w:r>
        <w:proofErr w:type="spellEnd"/>
        <w:proofErr w:type="gramEnd"/>
        <w:r w:rsidRPr="0002405F">
          <w:t>(</w:t>
        </w:r>
        <w:proofErr w:type="gramStart"/>
        <w:r w:rsidRPr="0002405F">
          <w:t>);</w:t>
        </w:r>
        <w:proofErr w:type="gramEnd"/>
      </w:ins>
    </w:p>
    <w:p w14:paraId="52EFED28" w14:textId="77777777" w:rsidR="0002405F" w:rsidRPr="0002405F" w:rsidRDefault="0002405F" w:rsidP="0002405F">
      <w:pPr>
        <w:rPr>
          <w:ins w:id="43" w:author="Atsuo Koizumi" w:date="2025-03-31T05:46:00Z"/>
        </w:rPr>
      </w:pPr>
      <w:ins w:id="44" w:author="Atsuo Koizumi" w:date="2025-03-31T05:46:00Z">
        <w:r w:rsidRPr="0002405F">
          <w:t xml:space="preserve">            b = </w:t>
        </w:r>
        <w:proofErr w:type="spellStart"/>
        <w:proofErr w:type="gramStart"/>
        <w:r w:rsidRPr="0002405F">
          <w:t>scan.nextInt</w:t>
        </w:r>
        <w:proofErr w:type="spellEnd"/>
        <w:proofErr w:type="gramEnd"/>
        <w:r w:rsidRPr="0002405F">
          <w:t>(</w:t>
        </w:r>
        <w:proofErr w:type="gramStart"/>
        <w:r w:rsidRPr="0002405F">
          <w:t>);</w:t>
        </w:r>
        <w:proofErr w:type="gramEnd"/>
      </w:ins>
    </w:p>
    <w:p w14:paraId="5969EFA5" w14:textId="77777777" w:rsidR="0002405F" w:rsidRPr="0002405F" w:rsidRDefault="0002405F" w:rsidP="0002405F">
      <w:pPr>
        <w:rPr>
          <w:ins w:id="45" w:author="Atsuo Koizumi" w:date="2025-03-31T05:46:00Z"/>
        </w:rPr>
      </w:pPr>
      <w:ins w:id="46" w:author="Atsuo Koizumi" w:date="2025-03-31T05:46:00Z">
        <w:r w:rsidRPr="0002405F">
          <w:t>        }</w:t>
        </w:r>
      </w:ins>
    </w:p>
    <w:p w14:paraId="501B7E28" w14:textId="77777777" w:rsidR="0002405F" w:rsidRPr="0002405F" w:rsidRDefault="0002405F" w:rsidP="0002405F">
      <w:pPr>
        <w:rPr>
          <w:ins w:id="47" w:author="Atsuo Koizumi" w:date="2025-03-31T05:46:00Z"/>
        </w:rPr>
      </w:pPr>
    </w:p>
    <w:p w14:paraId="49C3AFFA" w14:textId="77777777" w:rsidR="0002405F" w:rsidRPr="0002405F" w:rsidRDefault="0002405F" w:rsidP="0002405F">
      <w:pPr>
        <w:rPr>
          <w:ins w:id="48" w:author="Atsuo Koizumi" w:date="2025-03-31T05:46:00Z"/>
        </w:rPr>
      </w:pPr>
      <w:ins w:id="49" w:author="Atsuo Koizumi" w:date="2025-03-31T05:46:00Z">
        <w:r w:rsidRPr="0002405F">
          <w:t>        // Create an object of Adder and call the add method</w:t>
        </w:r>
      </w:ins>
    </w:p>
    <w:p w14:paraId="7342F5CA" w14:textId="77777777" w:rsidR="0002405F" w:rsidRPr="0002405F" w:rsidRDefault="0002405F" w:rsidP="0002405F">
      <w:pPr>
        <w:rPr>
          <w:ins w:id="50" w:author="Atsuo Koizumi" w:date="2025-03-31T05:46:00Z"/>
        </w:rPr>
      </w:pPr>
      <w:ins w:id="51" w:author="Atsuo Koizumi" w:date="2025-03-31T05:46:00Z">
        <w:r w:rsidRPr="0002405F">
          <w:t xml:space="preserve">        Calculator </w:t>
        </w:r>
        <w:proofErr w:type="spellStart"/>
        <w:r w:rsidRPr="0002405F">
          <w:t>adderObject</w:t>
        </w:r>
        <w:proofErr w:type="spellEnd"/>
        <w:r w:rsidRPr="0002405F">
          <w:t xml:space="preserve"> = new </w:t>
        </w:r>
        <w:proofErr w:type="gramStart"/>
        <w:r w:rsidRPr="0002405F">
          <w:t>Adder();</w:t>
        </w:r>
        <w:proofErr w:type="gramEnd"/>
      </w:ins>
    </w:p>
    <w:p w14:paraId="6ADC3CC4" w14:textId="77777777" w:rsidR="0002405F" w:rsidRPr="0002405F" w:rsidRDefault="0002405F" w:rsidP="0002405F">
      <w:pPr>
        <w:rPr>
          <w:ins w:id="52" w:author="Atsuo Koizumi" w:date="2025-03-31T05:46:00Z"/>
        </w:rPr>
      </w:pPr>
      <w:ins w:id="53" w:author="Atsuo Koizumi" w:date="2025-03-31T05:46:00Z">
        <w:r w:rsidRPr="0002405F">
          <w:t xml:space="preserve">        </w:t>
        </w:r>
        <w:proofErr w:type="spellStart"/>
        <w:r w:rsidRPr="0002405F">
          <w:t>System.out.println</w:t>
        </w:r>
        <w:proofErr w:type="spellEnd"/>
        <w:r w:rsidRPr="0002405F">
          <w:t xml:space="preserve">("The sum is: " + </w:t>
        </w:r>
        <w:proofErr w:type="spellStart"/>
        <w:proofErr w:type="gramStart"/>
        <w:r w:rsidRPr="0002405F">
          <w:t>adderObject.add</w:t>
        </w:r>
        <w:proofErr w:type="spellEnd"/>
        <w:r w:rsidRPr="0002405F">
          <w:t>(</w:t>
        </w:r>
        <w:proofErr w:type="gramEnd"/>
        <w:r w:rsidRPr="0002405F">
          <w:t>a, b)</w:t>
        </w:r>
        <w:proofErr w:type="gramStart"/>
        <w:r w:rsidRPr="0002405F">
          <w:t>);</w:t>
        </w:r>
        <w:proofErr w:type="gramEnd"/>
      </w:ins>
    </w:p>
    <w:p w14:paraId="1E142B1C" w14:textId="77777777" w:rsidR="0002405F" w:rsidRPr="0002405F" w:rsidRDefault="0002405F" w:rsidP="0002405F">
      <w:pPr>
        <w:rPr>
          <w:ins w:id="54" w:author="Atsuo Koizumi" w:date="2025-03-31T05:46:00Z"/>
        </w:rPr>
      </w:pPr>
      <w:ins w:id="55" w:author="Atsuo Koizumi" w:date="2025-03-31T05:46:00Z">
        <w:r w:rsidRPr="0002405F">
          <w:t>    }</w:t>
        </w:r>
      </w:ins>
    </w:p>
    <w:p w14:paraId="06C6870D" w14:textId="77777777" w:rsidR="0002405F" w:rsidRPr="0002405F" w:rsidRDefault="0002405F" w:rsidP="0002405F">
      <w:pPr>
        <w:rPr>
          <w:ins w:id="56" w:author="Atsuo Koizumi" w:date="2025-03-31T05:46:00Z"/>
        </w:rPr>
      </w:pPr>
      <w:ins w:id="57" w:author="Atsuo Koizumi" w:date="2025-03-31T05:46:00Z">
        <w:r w:rsidRPr="0002405F">
          <w:t>}</w:t>
        </w:r>
      </w:ins>
    </w:p>
    <w:p w14:paraId="0937A1D7" w14:textId="77777777" w:rsidR="0002405F" w:rsidRPr="0002405F" w:rsidRDefault="0002405F" w:rsidP="0002405F">
      <w:pPr>
        <w:rPr>
          <w:ins w:id="58" w:author="Atsuo Koizumi" w:date="2025-03-31T05:46:00Z"/>
        </w:rPr>
      </w:pPr>
    </w:p>
    <w:p w14:paraId="4861F00B" w14:textId="77777777" w:rsidR="0002405F" w:rsidRPr="0002405F" w:rsidRDefault="0002405F" w:rsidP="0002405F">
      <w:pPr>
        <w:rPr>
          <w:ins w:id="59" w:author="Atsuo Koizumi" w:date="2025-03-31T05:43:00Z" w16du:dateUtc="2025-03-31T10:43:00Z"/>
        </w:rPr>
      </w:pPr>
    </w:p>
    <w:p w14:paraId="3795FE3E" w14:textId="1B12FA5E" w:rsidR="0002405F" w:rsidRDefault="0002405F" w:rsidP="0002405F">
      <w:pPr>
        <w:pStyle w:val="Heading1"/>
        <w:rPr>
          <w:ins w:id="60" w:author="Atsuo Koizumi" w:date="2025-03-31T05:46:00Z" w16du:dateUtc="2025-03-31T10:46:00Z"/>
          <w:color w:val="auto"/>
        </w:rPr>
      </w:pPr>
      <w:ins w:id="61" w:author="Atsuo Koizumi" w:date="2025-03-31T05:43:00Z" w16du:dateUtc="2025-03-31T10:43:00Z">
        <w:r w:rsidRPr="0002405F">
          <w:rPr>
            <w:color w:val="auto"/>
            <w:rPrChange w:id="62" w:author="Atsuo Koizumi" w:date="2025-03-31T05:43:00Z" w16du:dateUtc="2025-03-31T10:43:00Z">
              <w:rPr/>
            </w:rPrChange>
          </w:rPr>
          <w:lastRenderedPageBreak/>
          <w:t>Java: Type Counter</w:t>
        </w:r>
      </w:ins>
    </w:p>
    <w:p w14:paraId="2BD81A35" w14:textId="14622D94" w:rsidR="003C256E" w:rsidRDefault="003C256E" w:rsidP="003C256E">
      <w:pPr>
        <w:rPr>
          <w:ins w:id="63" w:author="Atsuo Koizumi" w:date="2025-03-31T05:47:00Z" w16du:dateUtc="2025-03-31T10:47:00Z"/>
        </w:rPr>
      </w:pPr>
      <w:ins w:id="64" w:author="Atsuo Koizumi" w:date="2025-03-31T05:47:00Z" w16du:dateUtc="2025-03-31T10:47:00Z">
        <w:r w:rsidRPr="003C256E">
          <w:drawing>
            <wp:inline distT="0" distB="0" distL="0" distR="0" wp14:anchorId="157B35F9" wp14:editId="32D25591">
              <wp:extent cx="5191850" cy="7887801"/>
              <wp:effectExtent l="0" t="0" r="8890" b="0"/>
              <wp:docPr id="176898424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8984248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850" cy="78878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6E5F05" w14:textId="77777777" w:rsidR="003C256E" w:rsidRPr="003C256E" w:rsidRDefault="003C256E" w:rsidP="003C256E">
      <w:pPr>
        <w:rPr>
          <w:ins w:id="65" w:author="Atsuo Koizumi" w:date="2025-03-31T05:43:00Z" w16du:dateUtc="2025-03-31T10:43:00Z"/>
        </w:rPr>
      </w:pPr>
    </w:p>
    <w:p w14:paraId="6B0C7170" w14:textId="03D9E09B" w:rsidR="0002405F" w:rsidRDefault="0002405F" w:rsidP="0002405F">
      <w:pPr>
        <w:pStyle w:val="Heading1"/>
        <w:rPr>
          <w:ins w:id="66" w:author="Atsuo Koizumi" w:date="2025-03-31T05:51:00Z" w16du:dateUtc="2025-03-31T10:51:00Z"/>
          <w:color w:val="auto"/>
        </w:rPr>
      </w:pPr>
      <w:ins w:id="67" w:author="Atsuo Koizumi" w:date="2025-03-31T05:43:00Z" w16du:dateUtc="2025-03-31T10:43:00Z">
        <w:r w:rsidRPr="0002405F">
          <w:rPr>
            <w:color w:val="auto"/>
            <w:rPrChange w:id="68" w:author="Atsuo Koizumi" w:date="2025-03-31T05:43:00Z" w16du:dateUtc="2025-03-31T10:43:00Z">
              <w:rPr/>
            </w:rPrChange>
          </w:rPr>
          <w:t>Java Print a Sum</w:t>
        </w:r>
      </w:ins>
    </w:p>
    <w:p w14:paraId="75AA75F6" w14:textId="30C4F270" w:rsidR="0058027D" w:rsidRPr="0058027D" w:rsidRDefault="0058027D" w:rsidP="0058027D">
      <w:pPr>
        <w:rPr>
          <w:ins w:id="69" w:author="Atsuo Koizumi" w:date="2025-03-31T05:43:00Z" w16du:dateUtc="2025-03-31T10:43:00Z"/>
        </w:rPr>
      </w:pPr>
      <w:ins w:id="70" w:author="Atsuo Koizumi" w:date="2025-03-31T05:51:00Z" w16du:dateUtc="2025-03-31T10:51:00Z">
        <w:r w:rsidRPr="0058027D">
          <w:drawing>
            <wp:inline distT="0" distB="0" distL="0" distR="0" wp14:anchorId="0E9570A8" wp14:editId="472AF8CA">
              <wp:extent cx="5943600" cy="4469765"/>
              <wp:effectExtent l="0" t="0" r="0" b="6985"/>
              <wp:docPr id="171516738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5167385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469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AE2A6E" w14:textId="4796E1B6" w:rsidR="0002405F" w:rsidRDefault="0002405F" w:rsidP="0002405F">
      <w:pPr>
        <w:pStyle w:val="Heading1"/>
        <w:rPr>
          <w:ins w:id="71" w:author="Atsuo Koizumi" w:date="2025-03-31T05:51:00Z" w16du:dateUtc="2025-03-31T10:51:00Z"/>
          <w:color w:val="auto"/>
        </w:rPr>
      </w:pPr>
      <w:ins w:id="72" w:author="Atsuo Koizumi" w:date="2025-03-31T05:43:00Z" w16du:dateUtc="2025-03-31T10:43:00Z">
        <w:r w:rsidRPr="0002405F">
          <w:rPr>
            <w:color w:val="auto"/>
            <w:rPrChange w:id="73" w:author="Atsuo Koizumi" w:date="2025-03-31T05:43:00Z" w16du:dateUtc="2025-03-31T10:43:00Z">
              <w:rPr/>
            </w:rPrChange>
          </w:rPr>
          <w:lastRenderedPageBreak/>
          <w:t>The Map Interface</w:t>
        </w:r>
      </w:ins>
    </w:p>
    <w:p w14:paraId="2D9CFAAD" w14:textId="1D18AEB5" w:rsidR="0058027D" w:rsidRPr="0058027D" w:rsidRDefault="0058027D" w:rsidP="0058027D">
      <w:pPr>
        <w:rPr>
          <w:ins w:id="74" w:author="Atsuo Koizumi" w:date="2025-03-31T05:43:00Z" w16du:dateUtc="2025-03-31T10:43:00Z"/>
        </w:rPr>
      </w:pPr>
      <w:ins w:id="75" w:author="Atsuo Koizumi" w:date="2025-03-31T05:52:00Z" w16du:dateUtc="2025-03-31T10:52:00Z">
        <w:r w:rsidRPr="0058027D">
          <w:drawing>
            <wp:inline distT="0" distB="0" distL="0" distR="0" wp14:anchorId="56F32806" wp14:editId="07BC0CF1">
              <wp:extent cx="5468113" cy="3724795"/>
              <wp:effectExtent l="0" t="0" r="0" b="9525"/>
              <wp:docPr id="1292737701" name="Picture 1" descr="A screenshot of a map interfac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2737701" name="Picture 1" descr="A screenshot of a map interface&#10;&#10;AI-generated content may be incorrect.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8113" cy="37247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CAC5EB" w14:textId="24891407" w:rsidR="0002405F" w:rsidRDefault="0002405F" w:rsidP="0002405F">
      <w:pPr>
        <w:pStyle w:val="Heading1"/>
        <w:rPr>
          <w:ins w:id="76" w:author="Atsuo Koizumi" w:date="2025-03-31T05:52:00Z" w16du:dateUtc="2025-03-31T10:52:00Z"/>
          <w:color w:val="auto"/>
        </w:rPr>
      </w:pPr>
      <w:ins w:id="77" w:author="Atsuo Koizumi" w:date="2025-03-31T05:43:00Z" w16du:dateUtc="2025-03-31T10:43:00Z">
        <w:r w:rsidRPr="0002405F">
          <w:rPr>
            <w:color w:val="auto"/>
            <w:rPrChange w:id="78" w:author="Atsuo Koizumi" w:date="2025-03-31T05:43:00Z" w16du:dateUtc="2025-03-31T10:43:00Z">
              <w:rPr/>
            </w:rPrChange>
          </w:rPr>
          <w:lastRenderedPageBreak/>
          <w:t>Static Code Analysis 5</w:t>
        </w:r>
      </w:ins>
    </w:p>
    <w:p w14:paraId="2DD85347" w14:textId="77777777" w:rsidR="0058027D" w:rsidRDefault="0058027D" w:rsidP="0002405F">
      <w:pPr>
        <w:pStyle w:val="Heading1"/>
        <w:rPr>
          <w:ins w:id="79" w:author="Atsuo Koizumi" w:date="2025-03-31T05:52:00Z" w16du:dateUtc="2025-03-31T10:52:00Z"/>
          <w:color w:val="auto"/>
        </w:rPr>
      </w:pPr>
      <w:ins w:id="80" w:author="Atsuo Koizumi" w:date="2025-03-31T05:52:00Z" w16du:dateUtc="2025-03-31T10:52:00Z">
        <w:r w:rsidRPr="0058027D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drawing>
            <wp:inline distT="0" distB="0" distL="0" distR="0" wp14:anchorId="43DF67CE" wp14:editId="75795175">
              <wp:extent cx="3982006" cy="6115904"/>
              <wp:effectExtent l="0" t="0" r="0" b="0"/>
              <wp:docPr id="1854517963" name="Picture 1" descr="A screenshot of a computer pro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517963" name="Picture 1" descr="A screenshot of a computer program&#10;&#10;AI-generated content may be incorrect.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06" cy="6115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691ED4" w14:textId="5D054296" w:rsidR="0002405F" w:rsidRDefault="0002405F" w:rsidP="0002405F">
      <w:pPr>
        <w:pStyle w:val="Heading1"/>
        <w:rPr>
          <w:ins w:id="81" w:author="Atsuo Koizumi" w:date="2025-03-31T05:52:00Z" w16du:dateUtc="2025-03-31T10:52:00Z"/>
          <w:color w:val="auto"/>
        </w:rPr>
      </w:pPr>
      <w:ins w:id="82" w:author="Atsuo Koizumi" w:date="2025-03-31T05:43:00Z" w16du:dateUtc="2025-03-31T10:43:00Z">
        <w:r w:rsidRPr="0002405F">
          <w:rPr>
            <w:color w:val="auto"/>
            <w:rPrChange w:id="83" w:author="Atsuo Koizumi" w:date="2025-03-31T05:43:00Z" w16du:dateUtc="2025-03-31T10:43:00Z">
              <w:rPr/>
            </w:rPrChange>
          </w:rPr>
          <w:t>Return Type</w:t>
        </w:r>
      </w:ins>
    </w:p>
    <w:p w14:paraId="2164776E" w14:textId="3F84D549" w:rsidR="0058027D" w:rsidRPr="0058027D" w:rsidRDefault="0058027D" w:rsidP="0058027D">
      <w:ins w:id="84" w:author="Atsuo Koizumi" w:date="2025-03-31T05:53:00Z" w16du:dateUtc="2025-03-31T10:53:00Z">
        <w:r w:rsidRPr="0058027D">
          <w:lastRenderedPageBreak/>
          <w:drawing>
            <wp:inline distT="0" distB="0" distL="0" distR="0" wp14:anchorId="65F736E5" wp14:editId="6B002944">
              <wp:extent cx="5943600" cy="2820035"/>
              <wp:effectExtent l="0" t="0" r="0" b="0"/>
              <wp:docPr id="1789667820" name="Picture 1" descr="A screen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9667820" name="Picture 1" descr="A screenshot of a computer&#10;&#10;AI-generated content may be incorrect.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20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CFFD82" w14:textId="77777777" w:rsidR="000A26CE" w:rsidRDefault="000A26CE"/>
    <w:sectPr w:rsidR="000A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tsuo Koizumi">
    <w15:presenceInfo w15:providerId="Windows Live" w15:userId="016f218a2fed0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60"/>
    <w:rsid w:val="000142FE"/>
    <w:rsid w:val="0002405F"/>
    <w:rsid w:val="000A26CE"/>
    <w:rsid w:val="003C256E"/>
    <w:rsid w:val="003E3A05"/>
    <w:rsid w:val="0058027D"/>
    <w:rsid w:val="008B2037"/>
    <w:rsid w:val="00BB5F6E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DBA7"/>
  <w15:chartTrackingRefBased/>
  <w15:docId w15:val="{65D1BB5F-9E1C-4326-AA1D-8DA4597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24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DA69-9336-4C9F-B7F0-2380C11E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Atsuo Koizumi</cp:lastModifiedBy>
  <cp:revision>4</cp:revision>
  <dcterms:created xsi:type="dcterms:W3CDTF">2025-03-26T17:19:00Z</dcterms:created>
  <dcterms:modified xsi:type="dcterms:W3CDTF">2025-03-31T11:38:00Z</dcterms:modified>
</cp:coreProperties>
</file>